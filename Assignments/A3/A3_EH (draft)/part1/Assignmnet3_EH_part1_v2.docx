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19B26" w14:textId="35987C25" w:rsidR="009A7D31" w:rsidRDefault="00976E94" w:rsidP="00976E94">
      <w:pPr>
        <w:spacing w:line="360" w:lineRule="auto"/>
        <w:jc w:val="center"/>
        <w:rPr>
          <w:rFonts w:ascii="Times New Roman" w:hAnsi="Times New Roman" w:cs="Times New Roman"/>
          <w:b/>
          <w:sz w:val="32"/>
          <w:szCs w:val="32"/>
          <w:lang w:eastAsia="zh-TW"/>
        </w:rPr>
      </w:pPr>
      <w:r w:rsidRPr="00976E94">
        <w:rPr>
          <w:rFonts w:ascii="Times New Roman" w:hAnsi="Times New Roman" w:cs="Times New Roman"/>
          <w:b/>
          <w:sz w:val="32"/>
          <w:szCs w:val="32"/>
          <w:lang w:eastAsia="zh-TW"/>
        </w:rPr>
        <w:t>Assignment 3</w:t>
      </w:r>
    </w:p>
    <w:p w14:paraId="19EABFBB" w14:textId="5DCA3163" w:rsidR="00976E94" w:rsidRPr="00976E94" w:rsidRDefault="00976E94" w:rsidP="00976E94">
      <w:pPr>
        <w:spacing w:line="360" w:lineRule="auto"/>
        <w:jc w:val="right"/>
        <w:rPr>
          <w:rFonts w:ascii="Times New Roman" w:hAnsi="Times New Roman" w:cs="Times New Roman"/>
          <w:b/>
          <w:lang w:eastAsia="zh-TW"/>
        </w:rPr>
      </w:pPr>
      <w:r>
        <w:rPr>
          <w:rFonts w:ascii="Times New Roman" w:hAnsi="Times New Roman" w:cs="Times New Roman"/>
          <w:b/>
          <w:lang w:eastAsia="zh-TW"/>
        </w:rPr>
        <w:t>Ellen Hsieh</w:t>
      </w:r>
    </w:p>
    <w:p w14:paraId="0237E6A8" w14:textId="0E101463" w:rsidR="00976E94" w:rsidRPr="00976E94" w:rsidRDefault="00976E94" w:rsidP="00976E94">
      <w:pPr>
        <w:autoSpaceDE w:val="0"/>
        <w:autoSpaceDN w:val="0"/>
        <w:adjustRightInd w:val="0"/>
        <w:spacing w:after="240" w:line="360" w:lineRule="atLeast"/>
        <w:rPr>
          <w:rFonts w:ascii="Times" w:hAnsi="Times" w:cs="Times"/>
          <w:b/>
          <w:color w:val="000000"/>
          <w:kern w:val="0"/>
          <w:sz w:val="28"/>
          <w:szCs w:val="28"/>
        </w:rPr>
      </w:pPr>
      <w:r>
        <w:rPr>
          <w:rFonts w:ascii="Times New Roman" w:hAnsi="Times New Roman" w:cs="Times New Roman"/>
          <w:b/>
          <w:sz w:val="28"/>
          <w:szCs w:val="28"/>
          <w:lang w:eastAsia="zh-TW"/>
        </w:rPr>
        <w:t>1</w:t>
      </w:r>
      <w:r w:rsidRPr="00976E94">
        <w:rPr>
          <w:rFonts w:ascii="Times New Roman" w:hAnsi="Times New Roman" w:cs="Times New Roman"/>
          <w:b/>
          <w:sz w:val="28"/>
          <w:szCs w:val="28"/>
          <w:lang w:eastAsia="zh-TW"/>
        </w:rPr>
        <w:t xml:space="preserve">. </w:t>
      </w:r>
      <w:r w:rsidRPr="00976E94">
        <w:rPr>
          <w:rFonts w:ascii="Times" w:hAnsi="Times" w:cs="Times"/>
          <w:b/>
          <w:color w:val="000000"/>
          <w:kern w:val="0"/>
          <w:sz w:val="28"/>
          <w:szCs w:val="28"/>
        </w:rPr>
        <w:t xml:space="preserve">Simulation in Sociology, Moretti (2002) </w:t>
      </w:r>
    </w:p>
    <w:p w14:paraId="1F5D4CE8" w14:textId="204ECD8A" w:rsidR="00764221" w:rsidRDefault="00BA4463" w:rsidP="009A7D31">
      <w:pPr>
        <w:spacing w:line="360" w:lineRule="auto"/>
        <w:ind w:firstLine="480"/>
        <w:rPr>
          <w:rFonts w:ascii="Times New Roman" w:hAnsi="Times New Roman" w:cs="Times New Roman"/>
          <w:lang w:eastAsia="zh-TW"/>
        </w:rPr>
      </w:pPr>
      <w:r>
        <w:rPr>
          <w:rFonts w:ascii="Times New Roman" w:hAnsi="Times New Roman" w:cs="Times New Roman"/>
          <w:lang w:eastAsia="zh-TW"/>
        </w:rPr>
        <w:t>In the article the author discusses about the potential weaknesses in validity regarding to multi-agent system</w:t>
      </w:r>
      <w:r w:rsidR="00AA6836">
        <w:rPr>
          <w:rFonts w:ascii="Times New Roman" w:hAnsi="Times New Roman" w:cs="Times New Roman"/>
          <w:lang w:eastAsia="zh-TW"/>
        </w:rPr>
        <w:t xml:space="preserve">s and cellular automata that is the feature of </w:t>
      </w:r>
      <w:r>
        <w:rPr>
          <w:rFonts w:ascii="Times New Roman" w:hAnsi="Times New Roman" w:cs="Times New Roman"/>
          <w:lang w:eastAsia="zh-TW"/>
        </w:rPr>
        <w:t>s</w:t>
      </w:r>
      <w:r w:rsidR="00AA6836">
        <w:rPr>
          <w:rFonts w:ascii="Times New Roman" w:hAnsi="Times New Roman" w:cs="Times New Roman"/>
          <w:lang w:eastAsia="zh-TW"/>
        </w:rPr>
        <w:t>ynchronism</w:t>
      </w:r>
      <w:r w:rsidR="00564E93">
        <w:rPr>
          <w:rFonts w:ascii="Times New Roman" w:hAnsi="Times New Roman" w:cs="Times New Roman"/>
          <w:lang w:eastAsia="zh-TW"/>
        </w:rPr>
        <w:t xml:space="preserve"> and the connection with the empirical word</w:t>
      </w:r>
      <w:r>
        <w:rPr>
          <w:rFonts w:ascii="Times New Roman" w:hAnsi="Times New Roman" w:cs="Times New Roman"/>
          <w:lang w:eastAsia="zh-TW"/>
        </w:rPr>
        <w:t xml:space="preserve">. </w:t>
      </w:r>
      <w:r w:rsidR="00564E93">
        <w:rPr>
          <w:rFonts w:ascii="Times New Roman" w:hAnsi="Times New Roman" w:cs="Times New Roman"/>
          <w:lang w:eastAsia="zh-TW"/>
        </w:rPr>
        <w:t>E</w:t>
      </w:r>
      <w:r>
        <w:rPr>
          <w:rFonts w:ascii="Times New Roman" w:hAnsi="Times New Roman" w:cs="Times New Roman"/>
          <w:lang w:eastAsia="zh-TW"/>
        </w:rPr>
        <w:t xml:space="preserve">ven though multi-agent systems and cellular automata can better simulate the social phenomena, </w:t>
      </w:r>
      <w:r w:rsidR="00564E93">
        <w:rPr>
          <w:rFonts w:ascii="Times New Roman" w:hAnsi="Times New Roman" w:cs="Times New Roman"/>
          <w:lang w:eastAsia="zh-TW"/>
        </w:rPr>
        <w:t>using the synchronous updating of stat</w:t>
      </w:r>
      <w:r w:rsidR="005F025F">
        <w:rPr>
          <w:rFonts w:ascii="Times New Roman" w:hAnsi="Times New Roman" w:cs="Times New Roman"/>
          <w:lang w:eastAsia="zh-TW"/>
        </w:rPr>
        <w:t>e</w:t>
      </w:r>
      <w:r w:rsidR="00564E93">
        <w:rPr>
          <w:rFonts w:ascii="Times New Roman" w:hAnsi="Times New Roman" w:cs="Times New Roman"/>
          <w:lang w:eastAsia="zh-TW"/>
        </w:rPr>
        <w:t>s might not be able to perfectly represent the real world since the behavior of individual would not updated s</w:t>
      </w:r>
      <w:r w:rsidR="00B37C61">
        <w:rPr>
          <w:rFonts w:ascii="Times New Roman" w:hAnsi="Times New Roman" w:cs="Times New Roman"/>
          <w:lang w:eastAsia="zh-TW"/>
        </w:rPr>
        <w:t xml:space="preserve">imultaneously. In addition, </w:t>
      </w:r>
      <w:del w:id="0" w:author="Druha Karunakaran" w:date="2018-10-23T16:30:00Z">
        <w:r w:rsidR="00B37C61" w:rsidDel="00B37C61">
          <w:rPr>
            <w:rFonts w:ascii="Times New Roman" w:hAnsi="Times New Roman" w:cs="Times New Roman"/>
            <w:lang w:eastAsia="zh-TW"/>
          </w:rPr>
          <w:delText xml:space="preserve">the </w:delText>
        </w:r>
      </w:del>
      <w:r w:rsidR="00564E93">
        <w:rPr>
          <w:rFonts w:ascii="Times New Roman" w:hAnsi="Times New Roman" w:cs="Times New Roman"/>
          <w:lang w:eastAsia="zh-TW"/>
        </w:rPr>
        <w:t>computation simulations in general</w:t>
      </w:r>
      <w:r w:rsidR="005F025F">
        <w:rPr>
          <w:rFonts w:ascii="Times New Roman" w:hAnsi="Times New Roman" w:cs="Times New Roman"/>
          <w:lang w:eastAsia="zh-TW"/>
        </w:rPr>
        <w:t xml:space="preserve"> derive the verified behavior of agents from the theory, </w:t>
      </w:r>
      <w:del w:id="1" w:author="Druha Karunakaran" w:date="2018-10-23T16:31:00Z">
        <w:r w:rsidR="005F025F" w:rsidDel="00B37C61">
          <w:rPr>
            <w:rFonts w:ascii="Times New Roman" w:hAnsi="Times New Roman" w:cs="Times New Roman"/>
            <w:lang w:eastAsia="zh-TW"/>
          </w:rPr>
          <w:delText>which might skew from the reality</w:delText>
        </w:r>
      </w:del>
      <w:ins w:id="2" w:author="Druha Karunakaran" w:date="2018-10-23T16:31:00Z">
        <w:r w:rsidR="00B37C61">
          <w:rPr>
            <w:rFonts w:ascii="Times New Roman" w:hAnsi="Times New Roman" w:cs="Times New Roman"/>
            <w:lang w:eastAsia="zh-TW"/>
          </w:rPr>
          <w:t>and theory might not be an accurate representation of reality</w:t>
        </w:r>
      </w:ins>
      <w:r w:rsidR="005F025F">
        <w:rPr>
          <w:rFonts w:ascii="Times New Roman" w:hAnsi="Times New Roman" w:cs="Times New Roman"/>
          <w:lang w:eastAsia="zh-TW"/>
        </w:rPr>
        <w:t xml:space="preserve">. In other words, the consequence of the simulation is only based on the changes of variables or assumptions of the theory. Therefore, the simulations produced by multi-agent systems and cellular automata are still not able to </w:t>
      </w:r>
      <w:r w:rsidR="00352DA0">
        <w:rPr>
          <w:rFonts w:ascii="Times New Roman" w:hAnsi="Times New Roman" w:cs="Times New Roman"/>
          <w:lang w:eastAsia="zh-TW"/>
        </w:rPr>
        <w:t>perfectly</w:t>
      </w:r>
      <w:r w:rsidR="005F025F">
        <w:rPr>
          <w:rFonts w:ascii="Times New Roman" w:hAnsi="Times New Roman" w:cs="Times New Roman"/>
          <w:lang w:eastAsia="zh-TW"/>
        </w:rPr>
        <w:t xml:space="preserve"> </w:t>
      </w:r>
      <w:r w:rsidR="00352DA0">
        <w:rPr>
          <w:rFonts w:ascii="Times New Roman" w:hAnsi="Times New Roman" w:cs="Times New Roman"/>
          <w:lang w:eastAsia="zh-TW"/>
        </w:rPr>
        <w:t>represent the social phenomena in</w:t>
      </w:r>
      <w:r w:rsidR="005F025F">
        <w:rPr>
          <w:rFonts w:ascii="Times New Roman" w:hAnsi="Times New Roman" w:cs="Times New Roman"/>
          <w:lang w:eastAsia="zh-TW"/>
        </w:rPr>
        <w:t xml:space="preserve"> the real world.</w:t>
      </w:r>
    </w:p>
    <w:p w14:paraId="595C2E21" w14:textId="3C8FE32F" w:rsidR="005F025F" w:rsidRDefault="00352DA0" w:rsidP="009A7D31">
      <w:pPr>
        <w:spacing w:line="360" w:lineRule="auto"/>
        <w:ind w:firstLine="480"/>
        <w:rPr>
          <w:rFonts w:ascii="Times New Roman" w:hAnsi="Times New Roman" w:cs="Times New Roman"/>
          <w:lang w:eastAsia="zh-TW"/>
        </w:rPr>
      </w:pPr>
      <w:r>
        <w:rPr>
          <w:rFonts w:ascii="Times New Roman" w:hAnsi="Times New Roman" w:cs="Times New Roman"/>
          <w:lang w:eastAsia="zh-TW"/>
        </w:rPr>
        <w:t>To illustrate the characteristics of dynamic feedback in computer simulation, the author mentions</w:t>
      </w:r>
      <w:ins w:id="3" w:author="Druha Karunakaran" w:date="2018-10-23T16:33:00Z">
        <w:r w:rsidR="00B37C61">
          <w:rPr>
            <w:rFonts w:ascii="Times New Roman" w:hAnsi="Times New Roman" w:cs="Times New Roman"/>
            <w:lang w:eastAsia="zh-TW"/>
          </w:rPr>
          <w:t xml:space="preserve"> some</w:t>
        </w:r>
      </w:ins>
      <w:del w:id="4" w:author="Druha Karunakaran" w:date="2018-10-23T16:33:00Z">
        <w:r w:rsidDel="00B37C61">
          <w:rPr>
            <w:rFonts w:ascii="Times New Roman" w:hAnsi="Times New Roman" w:cs="Times New Roman"/>
            <w:lang w:eastAsia="zh-TW"/>
          </w:rPr>
          <w:delText xml:space="preserve"> the</w:delText>
        </w:r>
      </w:del>
      <w:r>
        <w:rPr>
          <w:rFonts w:ascii="Times New Roman" w:hAnsi="Times New Roman" w:cs="Times New Roman"/>
          <w:lang w:eastAsia="zh-TW"/>
        </w:rPr>
        <w:t xml:space="preserve"> </w:t>
      </w:r>
      <w:r w:rsidR="00D764D9">
        <w:rPr>
          <w:rFonts w:ascii="Times New Roman" w:hAnsi="Times New Roman" w:cs="Times New Roman"/>
          <w:lang w:eastAsia="zh-TW"/>
        </w:rPr>
        <w:t>research about</w:t>
      </w:r>
      <w:r w:rsidR="00B6395F">
        <w:rPr>
          <w:rFonts w:ascii="Times New Roman" w:hAnsi="Times New Roman" w:cs="Times New Roman"/>
          <w:lang w:eastAsia="zh-TW"/>
        </w:rPr>
        <w:t xml:space="preserve"> the model of</w:t>
      </w:r>
      <w:r w:rsidR="00030957">
        <w:rPr>
          <w:rFonts w:ascii="Times New Roman" w:hAnsi="Times New Roman" w:cs="Times New Roman"/>
          <w:lang w:eastAsia="zh-TW"/>
        </w:rPr>
        <w:t xml:space="preserve"> dynamic social impact</w:t>
      </w:r>
      <w:r w:rsidR="00B6395F">
        <w:rPr>
          <w:rFonts w:ascii="Times New Roman" w:hAnsi="Times New Roman" w:cs="Times New Roman"/>
          <w:lang w:eastAsia="zh-TW"/>
        </w:rPr>
        <w:t xml:space="preserve">, which </w:t>
      </w:r>
      <w:del w:id="5" w:author="Druha Karunakaran" w:date="2018-10-23T16:32:00Z">
        <w:r w:rsidR="00B6395F" w:rsidDel="00B37C61">
          <w:rPr>
            <w:rFonts w:ascii="Times New Roman" w:hAnsi="Times New Roman" w:cs="Times New Roman"/>
            <w:lang w:eastAsia="zh-TW"/>
          </w:rPr>
          <w:delText>studies about</w:delText>
        </w:r>
      </w:del>
      <w:ins w:id="6" w:author="Druha Karunakaran" w:date="2018-10-23T16:32:00Z">
        <w:r w:rsidR="00B37C61">
          <w:rPr>
            <w:rFonts w:ascii="Times New Roman" w:hAnsi="Times New Roman" w:cs="Times New Roman"/>
            <w:lang w:eastAsia="zh-TW"/>
          </w:rPr>
          <w:t>explores the</w:t>
        </w:r>
      </w:ins>
      <w:r w:rsidR="00B6395F">
        <w:rPr>
          <w:rFonts w:ascii="Times New Roman" w:hAnsi="Times New Roman" w:cs="Times New Roman"/>
          <w:lang w:eastAsia="zh-TW"/>
        </w:rPr>
        <w:t xml:space="preserve"> </w:t>
      </w:r>
      <w:del w:id="7" w:author="Druha Karunakaran" w:date="2018-10-23T16:32:00Z">
        <w:r w:rsidR="00B6395F" w:rsidDel="00B37C61">
          <w:rPr>
            <w:rFonts w:ascii="Times New Roman" w:hAnsi="Times New Roman" w:cs="Times New Roman"/>
            <w:lang w:eastAsia="zh-TW"/>
          </w:rPr>
          <w:delText xml:space="preserve">the </w:delText>
        </w:r>
      </w:del>
      <w:r w:rsidR="00B6395F">
        <w:rPr>
          <w:rFonts w:ascii="Times New Roman" w:hAnsi="Times New Roman" w:cs="Times New Roman"/>
          <w:lang w:eastAsia="zh-TW"/>
        </w:rPr>
        <w:t>necessary and sufficient conditions for the clustering and the polarization of opinions</w:t>
      </w:r>
      <w:r w:rsidR="00D764D9">
        <w:rPr>
          <w:rFonts w:ascii="Times New Roman" w:hAnsi="Times New Roman" w:cs="Times New Roman"/>
          <w:lang w:eastAsia="zh-TW"/>
        </w:rPr>
        <w:t xml:space="preserve">. </w:t>
      </w:r>
      <w:commentRangeStart w:id="8"/>
      <w:r w:rsidR="00D764D9">
        <w:rPr>
          <w:rFonts w:ascii="Times New Roman" w:hAnsi="Times New Roman" w:cs="Times New Roman"/>
          <w:lang w:eastAsia="zh-TW"/>
        </w:rPr>
        <w:t>In a multi agent systems, the researchers can change the initial configuration of the environments or the features of each agent, then observe how those changes change the subsequent interaction and how the behavior of agent</w:t>
      </w:r>
      <w:r w:rsidR="00B6395F">
        <w:rPr>
          <w:rFonts w:ascii="Times New Roman" w:hAnsi="Times New Roman" w:cs="Times New Roman"/>
          <w:lang w:eastAsia="zh-TW"/>
        </w:rPr>
        <w:t xml:space="preserve"> crossover and mutate. </w:t>
      </w:r>
      <w:r w:rsidR="00147FBF">
        <w:rPr>
          <w:rFonts w:ascii="Times New Roman" w:hAnsi="Times New Roman" w:cs="Times New Roman"/>
          <w:lang w:eastAsia="zh-TW"/>
        </w:rPr>
        <w:t>During the process</w:t>
      </w:r>
      <w:r w:rsidR="00B6395F">
        <w:rPr>
          <w:rFonts w:ascii="Times New Roman" w:hAnsi="Times New Roman" w:cs="Times New Roman"/>
          <w:lang w:eastAsia="zh-TW"/>
        </w:rPr>
        <w:t xml:space="preserve">, the researchers can </w:t>
      </w:r>
      <w:r w:rsidR="00147FBF">
        <w:rPr>
          <w:rFonts w:ascii="Times New Roman" w:hAnsi="Times New Roman" w:cs="Times New Roman"/>
          <w:lang w:eastAsia="zh-TW"/>
        </w:rPr>
        <w:t xml:space="preserve">get the dynamic feedback and realize how the changes of parameters can stimulate different behaviors. </w:t>
      </w:r>
      <w:commentRangeEnd w:id="8"/>
      <w:r w:rsidR="00B37C61">
        <w:rPr>
          <w:rStyle w:val="CommentReference"/>
        </w:rPr>
        <w:commentReference w:id="8"/>
      </w:r>
    </w:p>
    <w:p w14:paraId="40629DA0" w14:textId="3E9192C7" w:rsidR="00147FBF" w:rsidRPr="00BA4463" w:rsidRDefault="00147FBF" w:rsidP="009A7D31">
      <w:pPr>
        <w:spacing w:line="360" w:lineRule="auto"/>
        <w:ind w:firstLine="480"/>
        <w:rPr>
          <w:rFonts w:ascii="Times New Roman" w:hAnsi="Times New Roman" w:cs="Times New Roman"/>
          <w:lang w:eastAsia="zh-TW"/>
        </w:rPr>
      </w:pPr>
      <w:del w:id="9" w:author="Druha Karunakaran" w:date="2018-10-23T16:35:00Z">
        <w:r w:rsidDel="00B37C61">
          <w:rPr>
            <w:rFonts w:ascii="Times New Roman" w:hAnsi="Times New Roman" w:cs="Times New Roman"/>
            <w:lang w:eastAsia="zh-TW"/>
          </w:rPr>
          <w:delText>Nowadays, many political science theories are hard to implement the empirical research.</w:delText>
        </w:r>
      </w:del>
      <w:ins w:id="10" w:author="Druha Karunakaran" w:date="2018-10-23T16:41:00Z">
        <w:r w:rsidR="00DF7C05">
          <w:rPr>
            <w:rFonts w:ascii="Times New Roman" w:hAnsi="Times New Roman" w:cs="Times New Roman"/>
            <w:lang w:eastAsia="zh-TW"/>
          </w:rPr>
          <w:t>Within Political Science</w:t>
        </w:r>
      </w:ins>
      <w:ins w:id="11" w:author="Druha Karunakaran" w:date="2018-10-23T16:35:00Z">
        <w:r w:rsidR="00DF7C05">
          <w:rPr>
            <w:rFonts w:ascii="Times New Roman" w:hAnsi="Times New Roman" w:cs="Times New Roman"/>
            <w:lang w:eastAsia="zh-TW"/>
          </w:rPr>
          <w:t>, theories of international relations are difficult to test.</w:t>
        </w:r>
      </w:ins>
      <w:r>
        <w:rPr>
          <w:rFonts w:ascii="Times New Roman" w:hAnsi="Times New Roman" w:cs="Times New Roman"/>
          <w:lang w:eastAsia="zh-TW"/>
        </w:rPr>
        <w:t xml:space="preserve"> For example, the topic on </w:t>
      </w:r>
      <w:r w:rsidR="00FF3ECD">
        <w:rPr>
          <w:rFonts w:ascii="Times New Roman" w:hAnsi="Times New Roman" w:cs="Times New Roman"/>
          <w:lang w:eastAsia="zh-TW"/>
        </w:rPr>
        <w:t>the preference of a country towards cooperation</w:t>
      </w:r>
      <w:r w:rsidR="00A84FCD">
        <w:rPr>
          <w:rFonts w:ascii="Times New Roman" w:hAnsi="Times New Roman" w:cs="Times New Roman"/>
          <w:lang w:eastAsia="zh-TW"/>
        </w:rPr>
        <w:t xml:space="preserve"> when a strong </w:t>
      </w:r>
      <w:r w:rsidR="00416FF0">
        <w:rPr>
          <w:rFonts w:ascii="Times New Roman" w:hAnsi="Times New Roman" w:cs="Times New Roman"/>
          <w:lang w:eastAsia="zh-TW"/>
        </w:rPr>
        <w:t>military country starts building up its military power</w:t>
      </w:r>
      <w:r>
        <w:rPr>
          <w:rFonts w:ascii="Times New Roman" w:hAnsi="Times New Roman" w:cs="Times New Roman"/>
          <w:lang w:eastAsia="zh-TW"/>
        </w:rPr>
        <w:t xml:space="preserve"> would be hard to experiment. Therefore, using the </w:t>
      </w:r>
      <w:r w:rsidR="00416FF0">
        <w:rPr>
          <w:rFonts w:ascii="Times New Roman" w:hAnsi="Times New Roman" w:cs="Times New Roman"/>
          <w:lang w:eastAsia="zh-TW"/>
        </w:rPr>
        <w:t>dynamic feedback</w:t>
      </w:r>
      <w:r>
        <w:rPr>
          <w:rFonts w:ascii="Times New Roman" w:hAnsi="Times New Roman" w:cs="Times New Roman"/>
          <w:lang w:eastAsia="zh-TW"/>
        </w:rPr>
        <w:t xml:space="preserve"> here would be helpful to discourse the possible outcomes. First, </w:t>
      </w:r>
      <w:r w:rsidR="00416FF0">
        <w:rPr>
          <w:rFonts w:ascii="Times New Roman" w:hAnsi="Times New Roman" w:cs="Times New Roman"/>
          <w:lang w:eastAsia="zh-TW"/>
        </w:rPr>
        <w:t>we could</w:t>
      </w:r>
      <w:r>
        <w:rPr>
          <w:rFonts w:ascii="Times New Roman" w:hAnsi="Times New Roman" w:cs="Times New Roman"/>
          <w:lang w:eastAsia="zh-TW"/>
        </w:rPr>
        <w:t xml:space="preserve"> evaluat</w:t>
      </w:r>
      <w:r w:rsidR="00416FF0">
        <w:rPr>
          <w:rFonts w:ascii="Times New Roman" w:hAnsi="Times New Roman" w:cs="Times New Roman"/>
          <w:lang w:eastAsia="zh-TW"/>
        </w:rPr>
        <w:t>e the military power among different</w:t>
      </w:r>
      <w:r>
        <w:rPr>
          <w:rFonts w:ascii="Times New Roman" w:hAnsi="Times New Roman" w:cs="Times New Roman"/>
          <w:lang w:eastAsia="zh-TW"/>
        </w:rPr>
        <w:t xml:space="preserve"> countries and </w:t>
      </w:r>
      <w:r w:rsidR="00416FF0">
        <w:rPr>
          <w:rFonts w:ascii="Times New Roman" w:hAnsi="Times New Roman" w:cs="Times New Roman"/>
          <w:lang w:eastAsia="zh-TW"/>
        </w:rPr>
        <w:t>classify them into</w:t>
      </w:r>
      <w:ins w:id="12" w:author="Druha Karunakaran" w:date="2018-10-23T16:41:00Z">
        <w:r w:rsidR="00DF7C05">
          <w:rPr>
            <w:rFonts w:ascii="Times New Roman" w:hAnsi="Times New Roman" w:cs="Times New Roman"/>
            <w:lang w:eastAsia="zh-TW"/>
          </w:rPr>
          <w:t>, for exa</w:t>
        </w:r>
      </w:ins>
      <w:ins w:id="13" w:author="Druha Karunakaran" w:date="2018-10-23T16:46:00Z">
        <w:r w:rsidR="00D80646">
          <w:rPr>
            <w:rFonts w:ascii="Times New Roman" w:hAnsi="Times New Roman" w:cs="Times New Roman"/>
            <w:lang w:eastAsia="zh-TW"/>
          </w:rPr>
          <w:t>m</w:t>
        </w:r>
      </w:ins>
      <w:ins w:id="14" w:author="Druha Karunakaran" w:date="2018-10-23T16:41:00Z">
        <w:r w:rsidR="00DF7C05">
          <w:rPr>
            <w:rFonts w:ascii="Times New Roman" w:hAnsi="Times New Roman" w:cs="Times New Roman"/>
            <w:lang w:eastAsia="zh-TW"/>
          </w:rPr>
          <w:t>ple,</w:t>
        </w:r>
      </w:ins>
      <w:r>
        <w:rPr>
          <w:rFonts w:ascii="Times New Roman" w:hAnsi="Times New Roman" w:cs="Times New Roman"/>
          <w:lang w:eastAsia="zh-TW"/>
        </w:rPr>
        <w:t xml:space="preserve"> strong, not so strong, and least strong.</w:t>
      </w:r>
      <w:r w:rsidR="007748A7">
        <w:rPr>
          <w:rFonts w:ascii="Times New Roman" w:hAnsi="Times New Roman" w:cs="Times New Roman"/>
          <w:lang w:eastAsia="zh-TW"/>
        </w:rPr>
        <w:t xml:space="preserve"> </w:t>
      </w:r>
      <w:r w:rsidR="00416FF0">
        <w:rPr>
          <w:rFonts w:ascii="Times New Roman" w:hAnsi="Times New Roman" w:cs="Times New Roman"/>
          <w:lang w:eastAsia="zh-TW"/>
        </w:rPr>
        <w:t>When a strong country decides to enhance their military power, then a least strong country might choose to cooperate with other stronger countries</w:t>
      </w:r>
      <w:del w:id="15" w:author="Druha Karunakaran" w:date="2018-10-23T16:47:00Z">
        <w:r w:rsidR="00416FF0" w:rsidDel="00D80646">
          <w:rPr>
            <w:rFonts w:ascii="Times New Roman" w:hAnsi="Times New Roman" w:cs="Times New Roman"/>
            <w:lang w:eastAsia="zh-TW"/>
          </w:rPr>
          <w:delText xml:space="preserve"> to make its safety</w:delText>
        </w:r>
      </w:del>
      <w:r w:rsidR="00416FF0">
        <w:rPr>
          <w:rFonts w:ascii="Times New Roman" w:hAnsi="Times New Roman" w:cs="Times New Roman"/>
          <w:lang w:eastAsia="zh-TW"/>
        </w:rPr>
        <w:t xml:space="preserve">. In response to this cooperation, </w:t>
      </w:r>
      <w:r w:rsidR="00C3327D">
        <w:rPr>
          <w:rFonts w:ascii="Times New Roman" w:hAnsi="Times New Roman" w:cs="Times New Roman"/>
          <w:lang w:eastAsia="zh-TW"/>
        </w:rPr>
        <w:t>some of</w:t>
      </w:r>
      <w:r w:rsidR="00416FF0">
        <w:rPr>
          <w:rFonts w:ascii="Times New Roman" w:hAnsi="Times New Roman" w:cs="Times New Roman"/>
          <w:lang w:eastAsia="zh-TW"/>
        </w:rPr>
        <w:t xml:space="preserve"> </w:t>
      </w:r>
      <w:r w:rsidR="00C3327D">
        <w:rPr>
          <w:rFonts w:ascii="Times New Roman" w:hAnsi="Times New Roman" w:cs="Times New Roman"/>
          <w:lang w:eastAsia="zh-TW"/>
        </w:rPr>
        <w:t xml:space="preserve">not so strong countries might consider </w:t>
      </w:r>
      <w:ins w:id="16" w:author="Druha Karunakaran" w:date="2018-10-23T16:47:00Z">
        <w:r w:rsidR="00D80646">
          <w:rPr>
            <w:rFonts w:ascii="Times New Roman" w:hAnsi="Times New Roman" w:cs="Times New Roman"/>
            <w:lang w:eastAsia="zh-TW"/>
          </w:rPr>
          <w:t>c</w:t>
        </w:r>
      </w:ins>
      <w:del w:id="17" w:author="Druha Karunakaran" w:date="2018-10-23T16:47:00Z">
        <w:r w:rsidR="00C3327D" w:rsidDel="00D80646">
          <w:rPr>
            <w:rFonts w:ascii="Times New Roman" w:hAnsi="Times New Roman" w:cs="Times New Roman"/>
            <w:lang w:eastAsia="zh-TW"/>
          </w:rPr>
          <w:delText>to c</w:delText>
        </w:r>
      </w:del>
      <w:r w:rsidR="00C3327D">
        <w:rPr>
          <w:rFonts w:ascii="Times New Roman" w:hAnsi="Times New Roman" w:cs="Times New Roman"/>
          <w:lang w:eastAsia="zh-TW"/>
        </w:rPr>
        <w:t>ollaborat</w:t>
      </w:r>
      <w:ins w:id="18" w:author="Druha Karunakaran" w:date="2018-10-23T16:47:00Z">
        <w:r w:rsidR="00D80646">
          <w:rPr>
            <w:rFonts w:ascii="Times New Roman" w:hAnsi="Times New Roman" w:cs="Times New Roman"/>
            <w:lang w:eastAsia="zh-TW"/>
          </w:rPr>
          <w:t>ing</w:t>
        </w:r>
      </w:ins>
      <w:del w:id="19" w:author="Druha Karunakaran" w:date="2018-10-23T16:47:00Z">
        <w:r w:rsidR="00C3327D" w:rsidDel="00D80646">
          <w:rPr>
            <w:rFonts w:ascii="Times New Roman" w:hAnsi="Times New Roman" w:cs="Times New Roman"/>
            <w:lang w:eastAsia="zh-TW"/>
          </w:rPr>
          <w:delText>e</w:delText>
        </w:r>
      </w:del>
      <w:r w:rsidR="00C3327D">
        <w:rPr>
          <w:rFonts w:ascii="Times New Roman" w:hAnsi="Times New Roman" w:cs="Times New Roman"/>
          <w:lang w:eastAsia="zh-TW"/>
        </w:rPr>
        <w:t xml:space="preserve"> with those which are also not so strong or go with a strong country. However, if </w:t>
      </w:r>
      <w:ins w:id="20" w:author="Druha Karunakaran" w:date="2018-10-23T16:47:00Z">
        <w:r w:rsidR="00D80646">
          <w:rPr>
            <w:rFonts w:ascii="Times New Roman" w:hAnsi="Times New Roman" w:cs="Times New Roman"/>
            <w:lang w:eastAsia="zh-TW"/>
          </w:rPr>
          <w:t xml:space="preserve">the </w:t>
        </w:r>
      </w:ins>
      <w:r w:rsidR="00C3327D">
        <w:rPr>
          <w:rFonts w:ascii="Times New Roman" w:hAnsi="Times New Roman" w:cs="Times New Roman"/>
          <w:lang w:eastAsia="zh-TW"/>
        </w:rPr>
        <w:t xml:space="preserve">not so strong countries decide to join the strong countries, </w:t>
      </w:r>
      <w:del w:id="21" w:author="Druha Karunakaran" w:date="2018-10-23T16:47:00Z">
        <w:r w:rsidR="00C3327D" w:rsidDel="00D80646">
          <w:rPr>
            <w:rFonts w:ascii="Times New Roman" w:hAnsi="Times New Roman" w:cs="Times New Roman"/>
            <w:lang w:eastAsia="zh-TW"/>
          </w:rPr>
          <w:delText xml:space="preserve">which implies that </w:delText>
        </w:r>
      </w:del>
      <w:r w:rsidR="00C3327D">
        <w:rPr>
          <w:rFonts w:ascii="Times New Roman" w:hAnsi="Times New Roman" w:cs="Times New Roman"/>
          <w:lang w:eastAsia="zh-TW"/>
        </w:rPr>
        <w:t xml:space="preserve">they might need to become subordinate to the stronger one. This result </w:t>
      </w:r>
      <w:r w:rsidR="00C3327D">
        <w:rPr>
          <w:rFonts w:ascii="Times New Roman" w:hAnsi="Times New Roman" w:cs="Times New Roman"/>
          <w:lang w:eastAsia="zh-TW"/>
        </w:rPr>
        <w:lastRenderedPageBreak/>
        <w:t>might influence other not so strong countries’ decision</w:t>
      </w:r>
      <w:ins w:id="22" w:author="Druha Karunakaran" w:date="2018-10-23T16:47:00Z">
        <w:r w:rsidR="00D80646">
          <w:rPr>
            <w:rFonts w:ascii="Times New Roman" w:hAnsi="Times New Roman" w:cs="Times New Roman"/>
            <w:lang w:eastAsia="zh-TW"/>
          </w:rPr>
          <w:t>s to cooperate</w:t>
        </w:r>
      </w:ins>
      <w:r w:rsidR="00C3327D">
        <w:rPr>
          <w:rFonts w:ascii="Times New Roman" w:hAnsi="Times New Roman" w:cs="Times New Roman"/>
          <w:lang w:eastAsia="zh-TW"/>
        </w:rPr>
        <w:t xml:space="preserve">. On the other hand, if many of the weaker countries decide to cooperate, then the strong country might consider to cooperate with others as well. As a result, </w:t>
      </w:r>
      <w:r w:rsidR="00F70D35">
        <w:rPr>
          <w:rFonts w:ascii="Times New Roman" w:hAnsi="Times New Roman" w:cs="Times New Roman"/>
          <w:lang w:eastAsia="zh-TW"/>
        </w:rPr>
        <w:t xml:space="preserve">different </w:t>
      </w:r>
      <w:r w:rsidR="00FF3ECD">
        <w:rPr>
          <w:rFonts w:ascii="Times New Roman" w:hAnsi="Times New Roman" w:cs="Times New Roman"/>
          <w:lang w:eastAsia="zh-TW"/>
        </w:rPr>
        <w:t xml:space="preserve">choices might lead to </w:t>
      </w:r>
      <w:r w:rsidR="00F70D35">
        <w:rPr>
          <w:rFonts w:ascii="Times New Roman" w:hAnsi="Times New Roman" w:cs="Times New Roman"/>
          <w:lang w:eastAsia="zh-TW"/>
        </w:rPr>
        <w:t>different outcome</w:t>
      </w:r>
      <w:r w:rsidR="00FF3ECD">
        <w:rPr>
          <w:rFonts w:ascii="Times New Roman" w:hAnsi="Times New Roman" w:cs="Times New Roman"/>
          <w:lang w:eastAsia="zh-TW"/>
        </w:rPr>
        <w:t>s</w:t>
      </w:r>
      <w:r w:rsidR="00F70D35">
        <w:rPr>
          <w:rFonts w:ascii="Times New Roman" w:hAnsi="Times New Roman" w:cs="Times New Roman"/>
          <w:lang w:eastAsia="zh-TW"/>
        </w:rPr>
        <w:t>. Through the computer simulation</w:t>
      </w:r>
      <w:r w:rsidR="00FF3ECD">
        <w:rPr>
          <w:rFonts w:ascii="Times New Roman" w:hAnsi="Times New Roman" w:cs="Times New Roman"/>
          <w:lang w:eastAsia="zh-TW"/>
        </w:rPr>
        <w:t xml:space="preserve"> in multi-agent systems, cellular automata, or genetic algorithm</w:t>
      </w:r>
      <w:r w:rsidR="00F70D35">
        <w:rPr>
          <w:rFonts w:ascii="Times New Roman" w:hAnsi="Times New Roman" w:cs="Times New Roman"/>
          <w:lang w:eastAsia="zh-TW"/>
        </w:rPr>
        <w:t xml:space="preserve">, we can </w:t>
      </w:r>
      <w:r w:rsidR="00C3327D">
        <w:rPr>
          <w:rFonts w:ascii="Times New Roman" w:hAnsi="Times New Roman" w:cs="Times New Roman"/>
          <w:lang w:eastAsia="zh-TW"/>
        </w:rPr>
        <w:t>use</w:t>
      </w:r>
      <w:r w:rsidR="00F70D35">
        <w:rPr>
          <w:rFonts w:ascii="Times New Roman" w:hAnsi="Times New Roman" w:cs="Times New Roman"/>
          <w:lang w:eastAsia="zh-TW"/>
        </w:rPr>
        <w:t xml:space="preserve"> the dynamic feedback </w:t>
      </w:r>
      <w:r w:rsidR="00ED7C90">
        <w:rPr>
          <w:rFonts w:ascii="Times New Roman" w:hAnsi="Times New Roman" w:cs="Times New Roman"/>
          <w:lang w:eastAsia="zh-TW"/>
        </w:rPr>
        <w:t xml:space="preserve">to better evaluate the possible outcome </w:t>
      </w:r>
      <w:r w:rsidR="00C3327D">
        <w:rPr>
          <w:rFonts w:ascii="Times New Roman" w:hAnsi="Times New Roman" w:cs="Times New Roman"/>
          <w:lang w:eastAsia="zh-TW"/>
        </w:rPr>
        <w:t xml:space="preserve">of the topic </w:t>
      </w:r>
      <w:r w:rsidR="00ED7C90">
        <w:rPr>
          <w:rFonts w:ascii="Times New Roman" w:hAnsi="Times New Roman" w:cs="Times New Roman"/>
          <w:lang w:eastAsia="zh-TW"/>
        </w:rPr>
        <w:t xml:space="preserve">in the real world </w:t>
      </w:r>
      <w:r w:rsidR="00FF3ECD">
        <w:rPr>
          <w:rFonts w:ascii="Times New Roman" w:hAnsi="Times New Roman" w:cs="Times New Roman"/>
          <w:lang w:eastAsia="zh-TW"/>
        </w:rPr>
        <w:t xml:space="preserve">based on </w:t>
      </w:r>
      <w:r w:rsidR="00C3327D">
        <w:rPr>
          <w:rFonts w:ascii="Times New Roman" w:hAnsi="Times New Roman" w:cs="Times New Roman"/>
          <w:lang w:eastAsia="zh-TW"/>
        </w:rPr>
        <w:t>the changes of</w:t>
      </w:r>
      <w:r w:rsidR="00FF3ECD">
        <w:rPr>
          <w:rFonts w:ascii="Times New Roman" w:hAnsi="Times New Roman" w:cs="Times New Roman"/>
          <w:lang w:eastAsia="zh-TW"/>
        </w:rPr>
        <w:t xml:space="preserve"> </w:t>
      </w:r>
      <w:r w:rsidR="00ED7C90">
        <w:rPr>
          <w:rFonts w:ascii="Times New Roman" w:hAnsi="Times New Roman" w:cs="Times New Roman"/>
          <w:lang w:eastAsia="zh-TW"/>
        </w:rPr>
        <w:t xml:space="preserve">parameters </w:t>
      </w:r>
      <w:r w:rsidR="00C3327D">
        <w:rPr>
          <w:rFonts w:ascii="Times New Roman" w:hAnsi="Times New Roman" w:cs="Times New Roman"/>
          <w:lang w:eastAsia="zh-TW"/>
        </w:rPr>
        <w:t xml:space="preserve">and the </w:t>
      </w:r>
      <w:r w:rsidR="00ED7C90">
        <w:rPr>
          <w:rFonts w:ascii="Times New Roman" w:hAnsi="Times New Roman" w:cs="Times New Roman"/>
          <w:lang w:eastAsia="zh-TW"/>
        </w:rPr>
        <w:t>environments.</w:t>
      </w:r>
      <w:bookmarkStart w:id="23" w:name="_GoBack"/>
      <w:bookmarkEnd w:id="23"/>
    </w:p>
    <w:sectPr w:rsidR="00147FBF" w:rsidRPr="00BA4463" w:rsidSect="004B406D">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Druha Karunakaran" w:date="2018-10-23T16:34:00Z" w:initials="DK">
    <w:p w14:paraId="07800BC6" w14:textId="26D6E123" w:rsidR="00B37C61" w:rsidRDefault="00B37C61">
      <w:pPr>
        <w:pStyle w:val="CommentText"/>
      </w:pPr>
      <w:r>
        <w:rPr>
          <w:rStyle w:val="CommentReference"/>
        </w:rPr>
        <w:annotationRef/>
      </w:r>
      <w:r>
        <w:t xml:space="preserve">Does this part illustrate the example of dynamic social impact above?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800B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ruha Karunakaran">
    <w15:presenceInfo w15:providerId="None" w15:userId="Druha Karunaka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proofState w:spelling="clean" w:grammar="clean"/>
  <w:trackRevisions/>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8AB"/>
    <w:rsid w:val="00030957"/>
    <w:rsid w:val="00147FBF"/>
    <w:rsid w:val="00352DA0"/>
    <w:rsid w:val="00416FF0"/>
    <w:rsid w:val="004258AB"/>
    <w:rsid w:val="00564E93"/>
    <w:rsid w:val="005F025F"/>
    <w:rsid w:val="00764221"/>
    <w:rsid w:val="007748A7"/>
    <w:rsid w:val="008B5A0D"/>
    <w:rsid w:val="00976E94"/>
    <w:rsid w:val="009A7D31"/>
    <w:rsid w:val="00A340EE"/>
    <w:rsid w:val="00A71CA1"/>
    <w:rsid w:val="00A84FCD"/>
    <w:rsid w:val="00AA6836"/>
    <w:rsid w:val="00B37C61"/>
    <w:rsid w:val="00B6395F"/>
    <w:rsid w:val="00BA4463"/>
    <w:rsid w:val="00C2164D"/>
    <w:rsid w:val="00C3327D"/>
    <w:rsid w:val="00D764D9"/>
    <w:rsid w:val="00D80646"/>
    <w:rsid w:val="00DF7C05"/>
    <w:rsid w:val="00ED7C90"/>
    <w:rsid w:val="00F06044"/>
    <w:rsid w:val="00F329E1"/>
    <w:rsid w:val="00F70D35"/>
    <w:rsid w:val="00FF3ECD"/>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B2A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37C61"/>
    <w:rPr>
      <w:sz w:val="18"/>
      <w:szCs w:val="18"/>
    </w:rPr>
  </w:style>
  <w:style w:type="paragraph" w:styleId="CommentText">
    <w:name w:val="annotation text"/>
    <w:basedOn w:val="Normal"/>
    <w:link w:val="CommentTextChar"/>
    <w:uiPriority w:val="99"/>
    <w:semiHidden/>
    <w:unhideWhenUsed/>
    <w:rsid w:val="00B37C61"/>
  </w:style>
  <w:style w:type="character" w:customStyle="1" w:styleId="CommentTextChar">
    <w:name w:val="Comment Text Char"/>
    <w:basedOn w:val="DefaultParagraphFont"/>
    <w:link w:val="CommentText"/>
    <w:uiPriority w:val="99"/>
    <w:semiHidden/>
    <w:rsid w:val="00B37C61"/>
  </w:style>
  <w:style w:type="paragraph" w:styleId="CommentSubject">
    <w:name w:val="annotation subject"/>
    <w:basedOn w:val="CommentText"/>
    <w:next w:val="CommentText"/>
    <w:link w:val="CommentSubjectChar"/>
    <w:uiPriority w:val="99"/>
    <w:semiHidden/>
    <w:unhideWhenUsed/>
    <w:rsid w:val="00B37C61"/>
    <w:rPr>
      <w:b/>
      <w:bCs/>
      <w:sz w:val="20"/>
      <w:szCs w:val="20"/>
    </w:rPr>
  </w:style>
  <w:style w:type="character" w:customStyle="1" w:styleId="CommentSubjectChar">
    <w:name w:val="Comment Subject Char"/>
    <w:basedOn w:val="CommentTextChar"/>
    <w:link w:val="CommentSubject"/>
    <w:uiPriority w:val="99"/>
    <w:semiHidden/>
    <w:rsid w:val="00B37C61"/>
    <w:rPr>
      <w:b/>
      <w:bCs/>
      <w:sz w:val="20"/>
      <w:szCs w:val="20"/>
    </w:rPr>
  </w:style>
  <w:style w:type="paragraph" w:styleId="BalloonText">
    <w:name w:val="Balloon Text"/>
    <w:basedOn w:val="Normal"/>
    <w:link w:val="BalloonTextChar"/>
    <w:uiPriority w:val="99"/>
    <w:semiHidden/>
    <w:unhideWhenUsed/>
    <w:rsid w:val="00B37C6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7C6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7014C65-7A77-504E-ABF8-BB74FB944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497</Words>
  <Characters>2836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Hsieh</dc:creator>
  <cp:keywords/>
  <dc:description/>
  <cp:lastModifiedBy>Druha Karunakaran</cp:lastModifiedBy>
  <cp:revision>2</cp:revision>
  <dcterms:created xsi:type="dcterms:W3CDTF">2018-10-23T21:48:00Z</dcterms:created>
  <dcterms:modified xsi:type="dcterms:W3CDTF">2018-10-23T21:48:00Z</dcterms:modified>
</cp:coreProperties>
</file>